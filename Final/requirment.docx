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0BC8" w14:textId="7812C495" w:rsidR="00911143" w:rsidRPr="00911143" w:rsidRDefault="00911143" w:rsidP="00911143">
      <w:pPr>
        <w:jc w:val="center"/>
        <w:rPr>
          <w:sz w:val="32"/>
          <w:szCs w:val="32"/>
          <w:lang w:val="en-US"/>
        </w:rPr>
      </w:pPr>
      <w:r w:rsidRPr="00911143">
        <w:rPr>
          <w:sz w:val="32"/>
          <w:szCs w:val="32"/>
          <w:highlight w:val="yellow"/>
          <w:lang w:val="en-US"/>
        </w:rPr>
        <w:t>For Laravel Environment</w:t>
      </w:r>
    </w:p>
    <w:p w14:paraId="3DB5B128" w14:textId="77777777" w:rsidR="00911143" w:rsidRDefault="00911143">
      <w:pPr>
        <w:rPr>
          <w:lang w:val="en-US"/>
        </w:rPr>
      </w:pPr>
    </w:p>
    <w:p w14:paraId="6186FAF4" w14:textId="0ED5DE16" w:rsidR="00830220" w:rsidRDefault="00911143">
      <w:pPr>
        <w:rPr>
          <w:lang w:val="en-US"/>
        </w:rPr>
      </w:pPr>
      <w:r>
        <w:rPr>
          <w:lang w:val="en-US"/>
        </w:rPr>
        <w:t>Download composer 1</w:t>
      </w:r>
      <w:r w:rsidRPr="00911143">
        <w:rPr>
          <w:vertAlign w:val="superscript"/>
          <w:lang w:val="en-US"/>
        </w:rPr>
        <w:t>st</w:t>
      </w:r>
    </w:p>
    <w:p w14:paraId="7F292DE5" w14:textId="0D94AFF1" w:rsidR="00911143" w:rsidRDefault="00040FD9">
      <w:pPr>
        <w:rPr>
          <w:lang w:val="en-US"/>
        </w:rPr>
      </w:pPr>
      <w:hyperlink r:id="rId4" w:history="1">
        <w:r w:rsidR="00911143" w:rsidRPr="0069531D">
          <w:rPr>
            <w:rStyle w:val="Hyperlink"/>
            <w:lang w:val="en-US"/>
          </w:rPr>
          <w:t>https://getcomposer.org/</w:t>
        </w:r>
      </w:hyperlink>
    </w:p>
    <w:p w14:paraId="41EB640F" w14:textId="336E313C" w:rsidR="00911143" w:rsidRDefault="00911143">
      <w:pPr>
        <w:rPr>
          <w:lang w:val="en-US"/>
        </w:rPr>
      </w:pPr>
      <w:r>
        <w:rPr>
          <w:lang w:val="en-US"/>
        </w:rPr>
        <w:t xml:space="preserve">then inside a folder run </w:t>
      </w:r>
      <w:proofErr w:type="spellStart"/>
      <w:r>
        <w:rPr>
          <w:lang w:val="en-US"/>
        </w:rPr>
        <w:t>cmd</w:t>
      </w:r>
      <w:proofErr w:type="spellEnd"/>
    </w:p>
    <w:p w14:paraId="25639D72" w14:textId="42DB9581" w:rsidR="00911143" w:rsidRDefault="00911143">
      <w:pPr>
        <w:rPr>
          <w:lang w:val="en-US"/>
        </w:rPr>
      </w:pPr>
      <w:r>
        <w:rPr>
          <w:lang w:val="en-US"/>
        </w:rPr>
        <w:t>and type</w:t>
      </w:r>
    </w:p>
    <w:p w14:paraId="7D034AD4" w14:textId="285690B1" w:rsidR="00911143" w:rsidRDefault="00911143">
      <w:pPr>
        <w:rPr>
          <w:lang w:val="en-US"/>
        </w:rPr>
      </w:pPr>
      <w:r>
        <w:rPr>
          <w:lang w:val="en-US"/>
        </w:rPr>
        <w:t xml:space="preserve">composer create-project Laravel/Laravel </w:t>
      </w:r>
      <w:proofErr w:type="spellStart"/>
      <w:r>
        <w:rPr>
          <w:lang w:val="en-US"/>
        </w:rPr>
        <w:t>foldername</w:t>
      </w:r>
      <w:proofErr w:type="spellEnd"/>
    </w:p>
    <w:p w14:paraId="1BF99565" w14:textId="50E4F4EB" w:rsidR="00A32D5E" w:rsidRDefault="00A32D5E">
      <w:pPr>
        <w:rPr>
          <w:lang w:val="en-US"/>
        </w:rPr>
      </w:pPr>
    </w:p>
    <w:p w14:paraId="7A94C22B" w14:textId="12BDBB37" w:rsidR="00A32D5E" w:rsidRDefault="00A32D5E">
      <w:pPr>
        <w:rPr>
          <w:lang w:val="en-US"/>
        </w:rPr>
      </w:pPr>
      <w:r>
        <w:rPr>
          <w:noProof/>
        </w:rPr>
        <w:drawing>
          <wp:inline distT="0" distB="0" distL="0" distR="0" wp14:anchorId="13C3EBD9" wp14:editId="679A5586">
            <wp:extent cx="5495925" cy="255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251" cy="25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4E" w14:textId="16AC70E2" w:rsidR="00911143" w:rsidRDefault="00134BCD">
      <w:pPr>
        <w:rPr>
          <w:lang w:val="en-US"/>
        </w:rPr>
      </w:pPr>
      <w:r>
        <w:rPr>
          <w:lang w:val="en-US"/>
        </w:rPr>
        <w:t>Start server –</w:t>
      </w:r>
    </w:p>
    <w:p w14:paraId="77C74EEE" w14:textId="0D0E54DB" w:rsidR="00134BCD" w:rsidRDefault="009A0D05">
      <w:pPr>
        <w:rPr>
          <w:lang w:val="en-US"/>
        </w:rPr>
      </w:pPr>
      <w:r w:rsidRPr="00685AC0">
        <w:rPr>
          <w:highlight w:val="yellow"/>
          <w:lang w:val="en-US"/>
        </w:rPr>
        <w:t>$php artisan serve</w:t>
      </w:r>
    </w:p>
    <w:p w14:paraId="79D9FED7" w14:textId="3B128188" w:rsidR="007043D2" w:rsidRDefault="007043D2">
      <w:pPr>
        <w:rPr>
          <w:lang w:val="en-US"/>
        </w:rPr>
      </w:pPr>
    </w:p>
    <w:p w14:paraId="500008F6" w14:textId="098CE169" w:rsidR="007043D2" w:rsidRDefault="007043D2">
      <w:pPr>
        <w:rPr>
          <w:lang w:val="en-US"/>
        </w:rPr>
      </w:pPr>
      <w:r>
        <w:rPr>
          <w:lang w:val="en-US"/>
        </w:rPr>
        <w:t>Change default server port</w:t>
      </w:r>
    </w:p>
    <w:p w14:paraId="7CB02C78" w14:textId="0BBC8E86" w:rsidR="007043D2" w:rsidRDefault="007043D2">
      <w:pPr>
        <w:rPr>
          <w:lang w:val="en-US"/>
        </w:rPr>
      </w:pPr>
      <w:r w:rsidRPr="00685AC0">
        <w:rPr>
          <w:highlight w:val="yellow"/>
          <w:lang w:val="en-US"/>
        </w:rPr>
        <w:t>$php artisan serve –port 3000</w:t>
      </w:r>
    </w:p>
    <w:p w14:paraId="5BB4541D" w14:textId="300BC789" w:rsidR="00685AC0" w:rsidRDefault="00685AC0">
      <w:pPr>
        <w:rPr>
          <w:lang w:val="en-US"/>
        </w:rPr>
      </w:pPr>
    </w:p>
    <w:p w14:paraId="4EF294EE" w14:textId="752A2C31" w:rsidR="00685AC0" w:rsidRDefault="00685AC0">
      <w:pPr>
        <w:rPr>
          <w:lang w:val="en-US"/>
        </w:rPr>
      </w:pPr>
      <w:r>
        <w:rPr>
          <w:lang w:val="en-US"/>
        </w:rPr>
        <w:t>Create middleware</w:t>
      </w:r>
    </w:p>
    <w:p w14:paraId="6DEE532D" w14:textId="7F55DA61" w:rsidR="00685AC0" w:rsidRDefault="00872B32">
      <w:pPr>
        <w:rPr>
          <w:lang w:val="en-US"/>
        </w:rPr>
      </w:pPr>
      <w:r>
        <w:rPr>
          <w:highlight w:val="yellow"/>
          <w:lang w:val="en-US"/>
        </w:rPr>
        <w:t>$</w:t>
      </w:r>
      <w:r w:rsidR="00685AC0" w:rsidRPr="00685AC0">
        <w:rPr>
          <w:highlight w:val="yellow"/>
          <w:lang w:val="en-US"/>
        </w:rPr>
        <w:t xml:space="preserve">Php artisan </w:t>
      </w:r>
      <w:proofErr w:type="spellStart"/>
      <w:proofErr w:type="gramStart"/>
      <w:r w:rsidR="00685AC0" w:rsidRPr="00685AC0">
        <w:rPr>
          <w:highlight w:val="yellow"/>
          <w:lang w:val="en-US"/>
        </w:rPr>
        <w:t>make:middleware</w:t>
      </w:r>
      <w:proofErr w:type="spellEnd"/>
      <w:proofErr w:type="gramEnd"/>
      <w:r w:rsidR="00685AC0" w:rsidRPr="00685AC0">
        <w:rPr>
          <w:highlight w:val="yellow"/>
          <w:lang w:val="en-US"/>
        </w:rPr>
        <w:t xml:space="preserve"> </w:t>
      </w:r>
      <w:proofErr w:type="spellStart"/>
      <w:r w:rsidR="00685AC0" w:rsidRPr="00685AC0">
        <w:rPr>
          <w:highlight w:val="yellow"/>
          <w:lang w:val="en-US"/>
        </w:rPr>
        <w:t>VerifySession</w:t>
      </w:r>
      <w:proofErr w:type="spellEnd"/>
      <w:r w:rsidR="00685AC0">
        <w:rPr>
          <w:lang w:val="en-US"/>
        </w:rPr>
        <w:t xml:space="preserve"> (name)</w:t>
      </w:r>
    </w:p>
    <w:p w14:paraId="1BA7B42D" w14:textId="7465E1D5" w:rsidR="00523077" w:rsidRDefault="00523077">
      <w:pPr>
        <w:rPr>
          <w:lang w:val="en-US"/>
        </w:rPr>
      </w:pPr>
      <w:r>
        <w:rPr>
          <w:lang w:val="en-US"/>
        </w:rPr>
        <w:t xml:space="preserve">Create request </w:t>
      </w:r>
    </w:p>
    <w:p w14:paraId="0395A9C9" w14:textId="109FB301" w:rsidR="00523077" w:rsidRDefault="00523077">
      <w:pPr>
        <w:rPr>
          <w:lang w:val="en-US"/>
        </w:rPr>
      </w:pPr>
      <w:r w:rsidRPr="00AC49A9">
        <w:rPr>
          <w:highlight w:val="yellow"/>
          <w:lang w:val="en-US"/>
        </w:rPr>
        <w:t xml:space="preserve">$php artisan </w:t>
      </w:r>
      <w:proofErr w:type="spellStart"/>
      <w:proofErr w:type="gramStart"/>
      <w:r w:rsidRPr="00AC49A9">
        <w:rPr>
          <w:highlight w:val="yellow"/>
          <w:lang w:val="en-US"/>
        </w:rPr>
        <w:t>make:request</w:t>
      </w:r>
      <w:proofErr w:type="spellEnd"/>
      <w:proofErr w:type="gramEnd"/>
      <w:r w:rsidRPr="00AC49A9">
        <w:rPr>
          <w:highlight w:val="yellow"/>
          <w:lang w:val="en-US"/>
        </w:rPr>
        <w:t xml:space="preserve"> </w:t>
      </w:r>
      <w:proofErr w:type="spellStart"/>
      <w:r w:rsidRPr="00AC49A9">
        <w:rPr>
          <w:highlight w:val="yellow"/>
          <w:lang w:val="en-US"/>
        </w:rPr>
        <w:t>studentrequest</w:t>
      </w:r>
      <w:proofErr w:type="spellEnd"/>
    </w:p>
    <w:p w14:paraId="3972F5C2" w14:textId="0A4AD9D6" w:rsidR="005A7E66" w:rsidRDefault="005A7E66">
      <w:pPr>
        <w:rPr>
          <w:lang w:val="en-US"/>
        </w:rPr>
      </w:pPr>
    </w:p>
    <w:p w14:paraId="7493AFB8" w14:textId="284E9A42" w:rsidR="005A7E66" w:rsidRDefault="005A7E66" w:rsidP="005A7E66">
      <w:pPr>
        <w:rPr>
          <w:sz w:val="36"/>
          <w:szCs w:val="36"/>
          <w:lang w:val="en-US"/>
        </w:rPr>
      </w:pPr>
      <w:r>
        <w:rPr>
          <w:sz w:val="36"/>
          <w:szCs w:val="36"/>
          <w:highlight w:val="yellow"/>
          <w:lang w:val="en-US"/>
        </w:rPr>
        <w:t>$</w:t>
      </w:r>
      <w:r w:rsidRPr="005A7E66">
        <w:rPr>
          <w:sz w:val="36"/>
          <w:szCs w:val="36"/>
          <w:highlight w:val="yellow"/>
          <w:lang w:val="en-US"/>
        </w:rPr>
        <w:t xml:space="preserve">Composer </w:t>
      </w:r>
      <w:proofErr w:type="gramStart"/>
      <w:r w:rsidRPr="005A7E66">
        <w:rPr>
          <w:sz w:val="36"/>
          <w:szCs w:val="36"/>
          <w:highlight w:val="yellow"/>
          <w:lang w:val="en-US"/>
        </w:rPr>
        <w:t>update</w:t>
      </w:r>
      <w:r>
        <w:rPr>
          <w:sz w:val="36"/>
          <w:szCs w:val="36"/>
          <w:lang w:val="en-US"/>
        </w:rPr>
        <w:t xml:space="preserve">  /</w:t>
      </w:r>
      <w:proofErr w:type="gramEnd"/>
      <w:r>
        <w:rPr>
          <w:sz w:val="36"/>
          <w:szCs w:val="36"/>
          <w:lang w:val="en-US"/>
        </w:rPr>
        <w:t>/after cloning git repository</w:t>
      </w:r>
    </w:p>
    <w:p w14:paraId="6A8096A3" w14:textId="5896CA4E" w:rsidR="002646E0" w:rsidRDefault="002646E0" w:rsidP="005A7E66">
      <w:pPr>
        <w:rPr>
          <w:sz w:val="36"/>
          <w:szCs w:val="36"/>
          <w:lang w:val="en-US"/>
        </w:rPr>
      </w:pPr>
      <w:r w:rsidRPr="002646E0">
        <w:rPr>
          <w:sz w:val="36"/>
          <w:szCs w:val="36"/>
          <w:highlight w:val="yellow"/>
          <w:lang w:val="en-US"/>
        </w:rPr>
        <w:lastRenderedPageBreak/>
        <w:t>$Php artisan migrate</w:t>
      </w:r>
    </w:p>
    <w:p w14:paraId="2BDBFDDC" w14:textId="25776B60" w:rsidR="00A84AB5" w:rsidRDefault="00A84AB5" w:rsidP="00ED746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table</w:t>
      </w:r>
    </w:p>
    <w:p w14:paraId="715EF799" w14:textId="402B5D97" w:rsidR="00A84AB5" w:rsidRPr="005A7E66" w:rsidRDefault="00A84AB5" w:rsidP="005A7E66">
      <w:pPr>
        <w:rPr>
          <w:sz w:val="36"/>
          <w:szCs w:val="36"/>
          <w:lang w:val="en-US"/>
        </w:rPr>
      </w:pPr>
      <w:r>
        <w:rPr>
          <w:sz w:val="36"/>
          <w:szCs w:val="36"/>
          <w:highlight w:val="yellow"/>
          <w:lang w:val="en-US"/>
        </w:rPr>
        <w:t>$</w:t>
      </w:r>
      <w:r w:rsidRPr="00A84AB5">
        <w:rPr>
          <w:sz w:val="36"/>
          <w:szCs w:val="36"/>
          <w:highlight w:val="yellow"/>
          <w:lang w:val="en-US"/>
        </w:rPr>
        <w:t xml:space="preserve">Php artisan </w:t>
      </w:r>
      <w:proofErr w:type="spellStart"/>
      <w:proofErr w:type="gramStart"/>
      <w:r w:rsidRPr="00A84AB5">
        <w:rPr>
          <w:sz w:val="36"/>
          <w:szCs w:val="36"/>
          <w:highlight w:val="yellow"/>
          <w:lang w:val="en-US"/>
        </w:rPr>
        <w:t>make:migration</w:t>
      </w:r>
      <w:proofErr w:type="spellEnd"/>
      <w:proofErr w:type="gramEnd"/>
      <w:r w:rsidRPr="00A84AB5">
        <w:rPr>
          <w:sz w:val="36"/>
          <w:szCs w:val="36"/>
          <w:highlight w:val="yellow"/>
          <w:lang w:val="en-US"/>
        </w:rPr>
        <w:t xml:space="preserve"> student –create=company</w:t>
      </w:r>
    </w:p>
    <w:p w14:paraId="1BFA454D" w14:textId="2E95DC77" w:rsidR="00962407" w:rsidRDefault="007A0ECE">
      <w:pPr>
        <w:rPr>
          <w:lang w:val="en-US"/>
        </w:rPr>
      </w:pPr>
      <w:r>
        <w:rPr>
          <w:lang w:val="en-US"/>
        </w:rPr>
        <w:t>Remove table</w:t>
      </w:r>
      <w:r w:rsidR="00E0365E">
        <w:rPr>
          <w:lang w:val="en-US"/>
        </w:rPr>
        <w:t xml:space="preserve"> – only left migration</w:t>
      </w:r>
    </w:p>
    <w:p w14:paraId="46379766" w14:textId="208C5672" w:rsidR="00E0365E" w:rsidRDefault="00040FD9">
      <w:pPr>
        <w:rPr>
          <w:lang w:val="en-US"/>
        </w:rPr>
      </w:pPr>
      <w:r w:rsidRPr="00040FD9">
        <w:rPr>
          <w:highlight w:val="yellow"/>
          <w:lang w:val="en-US"/>
        </w:rPr>
        <w:t>$</w:t>
      </w:r>
      <w:r w:rsidR="00E0365E" w:rsidRPr="00040FD9">
        <w:rPr>
          <w:highlight w:val="yellow"/>
          <w:lang w:val="en-US"/>
        </w:rPr>
        <w:t xml:space="preserve">Php artisan </w:t>
      </w:r>
      <w:proofErr w:type="spellStart"/>
      <w:proofErr w:type="gramStart"/>
      <w:r w:rsidR="00E0365E" w:rsidRPr="00040FD9">
        <w:rPr>
          <w:highlight w:val="yellow"/>
          <w:lang w:val="en-US"/>
        </w:rPr>
        <w:t>migration:</w:t>
      </w:r>
      <w:r w:rsidR="00E0365E" w:rsidRPr="00040FD9">
        <w:rPr>
          <w:lang w:val="en-US"/>
        </w:rPr>
        <w:t>reset</w:t>
      </w:r>
      <w:proofErr w:type="spellEnd"/>
      <w:proofErr w:type="gramEnd"/>
    </w:p>
    <w:p w14:paraId="3B62F974" w14:textId="77777777" w:rsidR="007A0ECE" w:rsidRDefault="007A0ECE">
      <w:pPr>
        <w:rPr>
          <w:lang w:val="en-US"/>
        </w:rPr>
      </w:pPr>
    </w:p>
    <w:p w14:paraId="43460521" w14:textId="703FABA9" w:rsidR="00962407" w:rsidRDefault="00962407">
      <w:pPr>
        <w:rPr>
          <w:lang w:val="en-US"/>
        </w:rPr>
      </w:pPr>
    </w:p>
    <w:p w14:paraId="55A96914" w14:textId="0A0C67D6" w:rsidR="00962407" w:rsidRDefault="00962407" w:rsidP="00962407">
      <w:pPr>
        <w:jc w:val="center"/>
        <w:rPr>
          <w:b/>
          <w:bCs/>
          <w:lang w:val="en-US"/>
        </w:rPr>
      </w:pPr>
      <w:r w:rsidRPr="007A6896">
        <w:rPr>
          <w:b/>
          <w:bCs/>
          <w:lang w:val="en-US"/>
        </w:rPr>
        <w:t>Knowledge</w:t>
      </w:r>
    </w:p>
    <w:p w14:paraId="7190A4A0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App </w:t>
      </w:r>
      <w:proofErr w:type="gramStart"/>
      <w:r w:rsidRPr="00E540D2">
        <w:rPr>
          <w:b/>
          <w:bCs/>
          <w:lang w:val="en-US"/>
        </w:rPr>
        <w:t>folder  work</w:t>
      </w:r>
      <w:proofErr w:type="gramEnd"/>
      <w:r w:rsidRPr="00E540D2">
        <w:rPr>
          <w:b/>
          <w:bCs/>
          <w:lang w:val="en-US"/>
        </w:rPr>
        <w:t xml:space="preserve"> as – Model</w:t>
      </w:r>
    </w:p>
    <w:p w14:paraId="550875AD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Router </w:t>
      </w:r>
      <w:proofErr w:type="gramStart"/>
      <w:r w:rsidRPr="00E540D2">
        <w:rPr>
          <w:b/>
          <w:bCs/>
          <w:lang w:val="en-US"/>
        </w:rPr>
        <w:t>folder :</w:t>
      </w:r>
      <w:proofErr w:type="gramEnd"/>
      <w:r w:rsidRPr="00E540D2">
        <w:rPr>
          <w:b/>
          <w:bCs/>
          <w:lang w:val="en-US"/>
        </w:rPr>
        <w:t xml:space="preserve"> app.js</w:t>
      </w:r>
    </w:p>
    <w:p w14:paraId="409748E3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Resources/views – EJS view for node.js but here </w:t>
      </w:r>
      <w:proofErr w:type="spellStart"/>
      <w:r w:rsidRPr="00E540D2">
        <w:rPr>
          <w:b/>
          <w:bCs/>
          <w:lang w:val="en-US"/>
        </w:rPr>
        <w:t>blade.php</w:t>
      </w:r>
      <w:proofErr w:type="spellEnd"/>
    </w:p>
    <w:p w14:paraId="06D3FA8B" w14:textId="3981AB53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 Controller - app\Http\Controllers</w:t>
      </w:r>
    </w:p>
    <w:p w14:paraId="3E9670C9" w14:textId="1659548E" w:rsidR="004A1285" w:rsidRPr="00E540D2" w:rsidRDefault="004A1285" w:rsidP="00E540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Path -- </w:t>
      </w:r>
      <w:r w:rsidRPr="004A1285">
        <w:rPr>
          <w:b/>
          <w:bCs/>
          <w:lang w:val="en-US"/>
        </w:rPr>
        <w:t>G:\ATP3\practice\ATP3\Final\Laravel\app\Http\Controllers</w:t>
      </w:r>
    </w:p>
    <w:p w14:paraId="0D3F6451" w14:textId="0E78ED5C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In </w:t>
      </w:r>
      <w:proofErr w:type="spellStart"/>
      <w:r w:rsidRPr="00E540D2">
        <w:rPr>
          <w:b/>
          <w:bCs/>
          <w:lang w:val="en-US"/>
        </w:rPr>
        <w:t>confi</w:t>
      </w:r>
      <w:r>
        <w:rPr>
          <w:b/>
          <w:bCs/>
          <w:lang w:val="en-US"/>
        </w:rPr>
        <w:t>c</w:t>
      </w:r>
      <w:proofErr w:type="spellEnd"/>
      <w:r w:rsidRPr="00E540D2">
        <w:rPr>
          <w:b/>
          <w:bCs/>
          <w:lang w:val="en-US"/>
        </w:rPr>
        <w:t xml:space="preserve"> folder database configuration   .env file</w:t>
      </w:r>
    </w:p>
    <w:p w14:paraId="53F82548" w14:textId="77777777" w:rsidR="00E540D2" w:rsidRPr="00E540D2" w:rsidRDefault="00E540D2" w:rsidP="00E540D2">
      <w:pPr>
        <w:rPr>
          <w:b/>
          <w:bCs/>
          <w:lang w:val="en-US"/>
        </w:rPr>
      </w:pPr>
    </w:p>
    <w:p w14:paraId="71BB1B49" w14:textId="77777777" w:rsidR="00E540D2" w:rsidRP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User request first drop in public folder then send to Router folder </w:t>
      </w:r>
      <w:proofErr w:type="spellStart"/>
      <w:r w:rsidRPr="00E540D2">
        <w:rPr>
          <w:b/>
          <w:bCs/>
          <w:lang w:val="en-US"/>
        </w:rPr>
        <w:t>wep.php</w:t>
      </w:r>
      <w:proofErr w:type="spellEnd"/>
    </w:p>
    <w:p w14:paraId="18F82415" w14:textId="10F32E7F" w:rsidR="00E540D2" w:rsidRDefault="00E540D2" w:rsidP="00E540D2">
      <w:pPr>
        <w:rPr>
          <w:b/>
          <w:bCs/>
          <w:lang w:val="en-US"/>
        </w:rPr>
      </w:pPr>
      <w:r w:rsidRPr="00E540D2">
        <w:rPr>
          <w:b/>
          <w:bCs/>
          <w:lang w:val="en-US"/>
        </w:rPr>
        <w:t xml:space="preserve">Public folder – image </w:t>
      </w:r>
      <w:proofErr w:type="spellStart"/>
      <w:r w:rsidRPr="00E540D2">
        <w:rPr>
          <w:b/>
          <w:bCs/>
          <w:lang w:val="en-US"/>
        </w:rPr>
        <w:t>css</w:t>
      </w:r>
      <w:proofErr w:type="spellEnd"/>
      <w:r w:rsidRPr="00E540D2">
        <w:rPr>
          <w:b/>
          <w:bCs/>
          <w:lang w:val="en-US"/>
        </w:rPr>
        <w:t xml:space="preserve"> text</w:t>
      </w:r>
    </w:p>
    <w:p w14:paraId="5C4B6E3E" w14:textId="54D12287" w:rsidR="004A02C6" w:rsidRDefault="004A02C6" w:rsidP="00E540D2">
      <w:pPr>
        <w:rPr>
          <w:b/>
          <w:bCs/>
          <w:lang w:val="en-US"/>
        </w:rPr>
      </w:pPr>
    </w:p>
    <w:p w14:paraId="7626855C" w14:textId="3ED6FEFA" w:rsidR="004A02C6" w:rsidRDefault="004A02C6" w:rsidP="00E540D2">
      <w:pPr>
        <w:rPr>
          <w:b/>
          <w:bCs/>
          <w:lang w:val="en-US"/>
        </w:rPr>
      </w:pPr>
    </w:p>
    <w:p w14:paraId="59008DAB" w14:textId="2FAA5E59" w:rsidR="004A02C6" w:rsidRDefault="004A02C6" w:rsidP="004A02C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Making controller with </w:t>
      </w:r>
      <w:proofErr w:type="spellStart"/>
      <w:r>
        <w:rPr>
          <w:b/>
          <w:bCs/>
          <w:lang w:val="en-US"/>
        </w:rPr>
        <w:t>cmd</w:t>
      </w:r>
      <w:proofErr w:type="spellEnd"/>
    </w:p>
    <w:p w14:paraId="35F25B44" w14:textId="29656D8F" w:rsidR="004A02C6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>$</w:t>
      </w:r>
      <w:r w:rsidR="004A02C6">
        <w:rPr>
          <w:b/>
          <w:bCs/>
          <w:lang w:val="en-US"/>
        </w:rPr>
        <w:t xml:space="preserve">Php artisan </w:t>
      </w:r>
      <w:proofErr w:type="spellStart"/>
      <w:proofErr w:type="gramStart"/>
      <w:r w:rsidR="004A02C6">
        <w:rPr>
          <w:b/>
          <w:bCs/>
          <w:lang w:val="en-US"/>
        </w:rPr>
        <w:t>make:controller</w:t>
      </w:r>
      <w:proofErr w:type="spellEnd"/>
      <w:proofErr w:type="gramEnd"/>
      <w:r w:rsidR="004A02C6">
        <w:rPr>
          <w:b/>
          <w:bCs/>
          <w:lang w:val="en-US"/>
        </w:rPr>
        <w:t xml:space="preserve"> </w:t>
      </w:r>
      <w:proofErr w:type="spellStart"/>
      <w:r w:rsidR="004A02C6">
        <w:rPr>
          <w:b/>
          <w:bCs/>
          <w:lang w:val="en-US"/>
        </w:rPr>
        <w:t>homeController</w:t>
      </w:r>
      <w:proofErr w:type="spellEnd"/>
    </w:p>
    <w:p w14:paraId="3AA5F118" w14:textId="0B1EF66C" w:rsidR="00AB09E1" w:rsidRDefault="00AB09E1" w:rsidP="004A02C6">
      <w:pPr>
        <w:rPr>
          <w:b/>
          <w:bCs/>
          <w:lang w:val="en-US"/>
        </w:rPr>
      </w:pPr>
    </w:p>
    <w:p w14:paraId="195CEC8D" w14:textId="6A149603" w:rsidR="00AB09E1" w:rsidRDefault="00AB09E1" w:rsidP="004A02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text box values in </w:t>
      </w:r>
      <w:proofErr w:type="spellStart"/>
      <w:r>
        <w:rPr>
          <w:b/>
          <w:bCs/>
          <w:lang w:val="en-US"/>
        </w:rPr>
        <w:t>nodejs</w:t>
      </w:r>
      <w:proofErr w:type="spellEnd"/>
      <w:r>
        <w:rPr>
          <w:b/>
          <w:bCs/>
          <w:lang w:val="en-US"/>
        </w:rPr>
        <w:t xml:space="preserve"> </w:t>
      </w:r>
      <w:r w:rsidRPr="00AB09E1">
        <w:rPr>
          <w:b/>
          <w:bCs/>
          <w:color w:val="FF0000"/>
          <w:lang w:val="en-US"/>
        </w:rPr>
        <w:t xml:space="preserve">body parser </w:t>
      </w:r>
      <w:r>
        <w:rPr>
          <w:b/>
          <w:bCs/>
          <w:lang w:val="en-US"/>
        </w:rPr>
        <w:t xml:space="preserve">but Laravel -&gt; </w:t>
      </w:r>
      <w:r w:rsidRPr="00AB09E1">
        <w:rPr>
          <w:b/>
          <w:bCs/>
          <w:lang w:val="en-US"/>
        </w:rPr>
        <w:t>use Illuminate\Http\</w:t>
      </w:r>
      <w:r w:rsidRPr="00AB09E1">
        <w:rPr>
          <w:b/>
          <w:bCs/>
          <w:highlight w:val="yellow"/>
          <w:lang w:val="en-US"/>
        </w:rPr>
        <w:t>Request</w:t>
      </w:r>
      <w:r w:rsidRPr="00AB09E1">
        <w:rPr>
          <w:b/>
          <w:bCs/>
          <w:lang w:val="en-US"/>
        </w:rPr>
        <w:t>;</w:t>
      </w:r>
    </w:p>
    <w:p w14:paraId="32CBDD70" w14:textId="51FADE30" w:rsidR="00925CD7" w:rsidRDefault="00925CD7" w:rsidP="004A02C6">
      <w:pPr>
        <w:rPr>
          <w:b/>
          <w:bCs/>
          <w:lang w:val="en-US"/>
        </w:rPr>
      </w:pPr>
    </w:p>
    <w:p w14:paraId="202AC2BD" w14:textId="237D8455" w:rsidR="00925CD7" w:rsidRDefault="00925CD7" w:rsidP="004A02C6">
      <w:pPr>
        <w:rPr>
          <w:b/>
          <w:bCs/>
          <w:lang w:val="en-US"/>
        </w:rPr>
      </w:pPr>
    </w:p>
    <w:p w14:paraId="54A41C48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</w:r>
      <w:proofErr w:type="gramStart"/>
      <w:r w:rsidRPr="00925CD7">
        <w:rPr>
          <w:b/>
          <w:bCs/>
          <w:lang w:val="en-US"/>
        </w:rPr>
        <w:t>&lt;!--</w:t>
      </w:r>
      <w:proofErr w:type="gramEnd"/>
      <w:r w:rsidRPr="00925CD7">
        <w:rPr>
          <w:b/>
          <w:bCs/>
          <w:lang w:val="en-US"/>
        </w:rPr>
        <w:t xml:space="preserve"> Name: &lt;?= $name ?&gt;</w:t>
      </w:r>
    </w:p>
    <w:p w14:paraId="36DDD564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&lt;</w:t>
      </w:r>
      <w:proofErr w:type="spellStart"/>
      <w:r w:rsidRPr="00925CD7">
        <w:rPr>
          <w:b/>
          <w:bCs/>
          <w:lang w:val="en-US"/>
        </w:rPr>
        <w:t>br</w:t>
      </w:r>
      <w:proofErr w:type="spellEnd"/>
      <w:r w:rsidRPr="00925CD7">
        <w:rPr>
          <w:b/>
          <w:bCs/>
          <w:lang w:val="en-US"/>
        </w:rPr>
        <w:t>&gt;</w:t>
      </w:r>
    </w:p>
    <w:p w14:paraId="775031FE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ID: &lt;?php //echo $</w:t>
      </w:r>
      <w:proofErr w:type="gramStart"/>
      <w:r w:rsidRPr="00925CD7">
        <w:rPr>
          <w:b/>
          <w:bCs/>
          <w:lang w:val="en-US"/>
        </w:rPr>
        <w:t>id ?</w:t>
      </w:r>
      <w:proofErr w:type="gramEnd"/>
      <w:r w:rsidRPr="00925CD7">
        <w:rPr>
          <w:b/>
          <w:bCs/>
          <w:lang w:val="en-US"/>
        </w:rPr>
        <w:t>&gt;</w:t>
      </w:r>
    </w:p>
    <w:p w14:paraId="5A9AE737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 xml:space="preserve"> --&gt;</w:t>
      </w:r>
    </w:p>
    <w:p w14:paraId="03A51242" w14:textId="77777777" w:rsidR="00925CD7" w:rsidRPr="00925CD7" w:rsidRDefault="00925CD7" w:rsidP="00925CD7">
      <w:pPr>
        <w:rPr>
          <w:b/>
          <w:bCs/>
          <w:lang w:val="en-US"/>
        </w:rPr>
      </w:pPr>
    </w:p>
    <w:p w14:paraId="6EBA2951" w14:textId="77777777" w:rsidR="00925CD7" w:rsidRPr="00925CD7" w:rsidRDefault="00925CD7" w:rsidP="00925CD7">
      <w:pPr>
        <w:rPr>
          <w:b/>
          <w:bCs/>
          <w:lang w:val="en-US"/>
        </w:rPr>
      </w:pPr>
      <w:proofErr w:type="gramStart"/>
      <w:r w:rsidRPr="00925CD7">
        <w:rPr>
          <w:b/>
          <w:bCs/>
          <w:lang w:val="en-US"/>
        </w:rPr>
        <w:lastRenderedPageBreak/>
        <w:t>&lt;!--</w:t>
      </w:r>
      <w:proofErr w:type="gramEnd"/>
      <w:r w:rsidRPr="00925CD7">
        <w:rPr>
          <w:b/>
          <w:bCs/>
          <w:lang w:val="en-US"/>
        </w:rPr>
        <w:t xml:space="preserve"> Blade --&gt;</w:t>
      </w:r>
    </w:p>
    <w:p w14:paraId="76D0033B" w14:textId="77777777" w:rsidR="00925CD7" w:rsidRPr="00925CD7" w:rsidRDefault="00925CD7" w:rsidP="00925CD7">
      <w:pPr>
        <w:rPr>
          <w:b/>
          <w:bCs/>
          <w:lang w:val="en-US"/>
        </w:rPr>
      </w:pPr>
      <w:proofErr w:type="gramStart"/>
      <w:r w:rsidRPr="00925CD7">
        <w:rPr>
          <w:b/>
          <w:bCs/>
          <w:lang w:val="en-US"/>
        </w:rPr>
        <w:t>&lt;!--</w:t>
      </w:r>
      <w:proofErr w:type="gramEnd"/>
      <w:r w:rsidRPr="00925CD7">
        <w:rPr>
          <w:b/>
          <w:bCs/>
          <w:lang w:val="en-US"/>
        </w:rPr>
        <w:t xml:space="preserve"> </w:t>
      </w:r>
      <w:r w:rsidRPr="00925CD7">
        <w:rPr>
          <w:b/>
          <w:bCs/>
          <w:lang w:val="en-US"/>
        </w:rPr>
        <w:tab/>
        <w:t>Name:  {{$name}}</w:t>
      </w:r>
    </w:p>
    <w:p w14:paraId="2518E38C" w14:textId="77777777" w:rsidR="00925CD7" w:rsidRP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&lt;</w:t>
      </w:r>
      <w:proofErr w:type="spellStart"/>
      <w:r w:rsidRPr="00925CD7">
        <w:rPr>
          <w:b/>
          <w:bCs/>
          <w:lang w:val="en-US"/>
        </w:rPr>
        <w:t>br</w:t>
      </w:r>
      <w:proofErr w:type="spellEnd"/>
      <w:r w:rsidRPr="00925CD7">
        <w:rPr>
          <w:b/>
          <w:bCs/>
          <w:lang w:val="en-US"/>
        </w:rPr>
        <w:t>&gt;</w:t>
      </w:r>
    </w:p>
    <w:p w14:paraId="214A8926" w14:textId="3CB02F10" w:rsidR="00925CD7" w:rsidRDefault="00925CD7" w:rsidP="00925CD7">
      <w:pPr>
        <w:rPr>
          <w:b/>
          <w:bCs/>
          <w:lang w:val="en-US"/>
        </w:rPr>
      </w:pPr>
      <w:r w:rsidRPr="00925CD7">
        <w:rPr>
          <w:b/>
          <w:bCs/>
          <w:lang w:val="en-US"/>
        </w:rPr>
        <w:tab/>
        <w:t>ID: {{$id}} --&gt;</w:t>
      </w:r>
    </w:p>
    <w:p w14:paraId="4E0A44A4" w14:textId="7AF81A85" w:rsidR="00C15D33" w:rsidRDefault="00C15D33" w:rsidP="00925CD7">
      <w:pPr>
        <w:rPr>
          <w:b/>
          <w:bCs/>
          <w:lang w:val="en-US"/>
        </w:rPr>
      </w:pPr>
    </w:p>
    <w:p w14:paraId="1B1E6372" w14:textId="77D9BB17" w:rsidR="00C15D33" w:rsidRDefault="00C15D33" w:rsidP="00925CD7">
      <w:pPr>
        <w:rPr>
          <w:b/>
          <w:bCs/>
          <w:lang w:val="en-US"/>
        </w:rPr>
      </w:pPr>
    </w:p>
    <w:p w14:paraId="39A9E62E" w14:textId="77777777" w:rsidR="00EA5A7F" w:rsidRDefault="00EA5A7F" w:rsidP="00925CD7">
      <w:pPr>
        <w:rPr>
          <w:b/>
          <w:bCs/>
          <w:lang w:val="en-US"/>
        </w:rPr>
      </w:pPr>
    </w:p>
    <w:p w14:paraId="2CFDC2AF" w14:textId="1EB44B97" w:rsidR="00EA5A7F" w:rsidRDefault="00EA5A7F" w:rsidP="00EA5A7F">
      <w:pPr>
        <w:jc w:val="center"/>
        <w:rPr>
          <w:color w:val="FF0000"/>
          <w:sz w:val="32"/>
          <w:szCs w:val="32"/>
          <w:lang w:val="en-US"/>
        </w:rPr>
      </w:pPr>
      <w:r w:rsidRPr="00EA5A7F">
        <w:rPr>
          <w:color w:val="FF0000"/>
          <w:sz w:val="32"/>
          <w:szCs w:val="32"/>
          <w:lang w:val="en-US"/>
        </w:rPr>
        <w:t>DATABASE</w:t>
      </w:r>
    </w:p>
    <w:p w14:paraId="05C490F0" w14:textId="0235EAF6" w:rsidR="00E105EE" w:rsidRPr="00EA5A7F" w:rsidRDefault="00E105EE" w:rsidP="00E105EE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ORM = mapping stablish with database as an object </w:t>
      </w:r>
    </w:p>
    <w:p w14:paraId="76EB67C6" w14:textId="04CFBB88" w:rsidR="00C15D33" w:rsidRDefault="00EA5A7F" w:rsidP="00925CD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Eloquent </w:t>
      </w:r>
      <w:r w:rsidR="00C15D33">
        <w:rPr>
          <w:b/>
          <w:bCs/>
          <w:lang w:val="en-US"/>
        </w:rPr>
        <w:t>OR</w:t>
      </w:r>
      <w:r>
        <w:rPr>
          <w:b/>
          <w:bCs/>
          <w:lang w:val="en-US"/>
        </w:rPr>
        <w:t>M</w:t>
      </w:r>
      <w:r w:rsidR="00C15D33">
        <w:rPr>
          <w:b/>
          <w:bCs/>
          <w:lang w:val="en-US"/>
        </w:rPr>
        <w:t xml:space="preserve"> (</w:t>
      </w:r>
      <w:r w:rsidR="00E105EE">
        <w:rPr>
          <w:b/>
          <w:bCs/>
          <w:lang w:val="en-US"/>
        </w:rPr>
        <w:t>object relational mapping</w:t>
      </w:r>
      <w:r w:rsidR="00C15D33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= Good for normal query</w:t>
      </w:r>
    </w:p>
    <w:p w14:paraId="7C8A56EB" w14:textId="6983A1FA" w:rsidR="00EA5A7F" w:rsidRDefault="00EA5A7F" w:rsidP="00925CD7">
      <w:pPr>
        <w:rPr>
          <w:b/>
          <w:bCs/>
          <w:lang w:val="en-US"/>
        </w:rPr>
      </w:pPr>
      <w:r>
        <w:rPr>
          <w:b/>
          <w:bCs/>
          <w:lang w:val="en-US"/>
        </w:rPr>
        <w:t>Query builder = good for joining table or subquery or relational database query</w:t>
      </w:r>
    </w:p>
    <w:p w14:paraId="79E9E004" w14:textId="1C43F563" w:rsidR="00E105EE" w:rsidRDefault="00E105EE" w:rsidP="00925CD7">
      <w:pPr>
        <w:rPr>
          <w:b/>
          <w:bCs/>
          <w:lang w:val="en-US"/>
        </w:rPr>
      </w:pPr>
    </w:p>
    <w:p w14:paraId="76299B39" w14:textId="034845FB" w:rsidR="00E105EE" w:rsidRDefault="00E105EE" w:rsidP="00925CD7">
      <w:pPr>
        <w:rPr>
          <w:b/>
          <w:bCs/>
          <w:lang w:val="en-US"/>
        </w:rPr>
      </w:pPr>
      <w:r>
        <w:rPr>
          <w:b/>
          <w:bCs/>
          <w:lang w:val="en-US"/>
        </w:rPr>
        <w:t>Create model which will match with table name</w:t>
      </w:r>
    </w:p>
    <w:p w14:paraId="06B154ED" w14:textId="1A2AC2A2" w:rsidR="00E105EE" w:rsidRPr="007A6896" w:rsidRDefault="00E105EE" w:rsidP="00925CD7">
      <w:pPr>
        <w:rPr>
          <w:b/>
          <w:bCs/>
          <w:lang w:val="en-US"/>
        </w:rPr>
      </w:pPr>
      <w:r w:rsidRPr="00E105EE">
        <w:rPr>
          <w:b/>
          <w:bCs/>
          <w:highlight w:val="yellow"/>
          <w:lang w:val="en-US"/>
        </w:rPr>
        <w:t xml:space="preserve">$php artisan </w:t>
      </w:r>
      <w:proofErr w:type="spellStart"/>
      <w:proofErr w:type="gramStart"/>
      <w:r w:rsidRPr="00E105EE">
        <w:rPr>
          <w:b/>
          <w:bCs/>
          <w:highlight w:val="yellow"/>
          <w:lang w:val="en-US"/>
        </w:rPr>
        <w:t>make:model</w:t>
      </w:r>
      <w:proofErr w:type="spellEnd"/>
      <w:proofErr w:type="gramEnd"/>
      <w:r w:rsidRPr="00E105EE">
        <w:rPr>
          <w:b/>
          <w:bCs/>
          <w:highlight w:val="yellow"/>
          <w:lang w:val="en-US"/>
        </w:rPr>
        <w:t xml:space="preserve"> user</w:t>
      </w:r>
    </w:p>
    <w:sectPr w:rsidR="00E105EE" w:rsidRPr="007A6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00300A"/>
    <w:rsid w:val="000072BF"/>
    <w:rsid w:val="00040FD9"/>
    <w:rsid w:val="00134BCD"/>
    <w:rsid w:val="002646E0"/>
    <w:rsid w:val="00331B3F"/>
    <w:rsid w:val="004A02C6"/>
    <w:rsid w:val="004A1285"/>
    <w:rsid w:val="004D2472"/>
    <w:rsid w:val="00523077"/>
    <w:rsid w:val="005613DE"/>
    <w:rsid w:val="005A7E66"/>
    <w:rsid w:val="00685AC0"/>
    <w:rsid w:val="007043D2"/>
    <w:rsid w:val="007A0ECE"/>
    <w:rsid w:val="007A6896"/>
    <w:rsid w:val="007D793A"/>
    <w:rsid w:val="00830220"/>
    <w:rsid w:val="00872B32"/>
    <w:rsid w:val="00911143"/>
    <w:rsid w:val="00925CD7"/>
    <w:rsid w:val="00962407"/>
    <w:rsid w:val="009A0D05"/>
    <w:rsid w:val="00A32D5E"/>
    <w:rsid w:val="00A84AB5"/>
    <w:rsid w:val="00AB09E1"/>
    <w:rsid w:val="00AC49A9"/>
    <w:rsid w:val="00B27233"/>
    <w:rsid w:val="00C15D33"/>
    <w:rsid w:val="00D00FB2"/>
    <w:rsid w:val="00DB7332"/>
    <w:rsid w:val="00DC7029"/>
    <w:rsid w:val="00E0365E"/>
    <w:rsid w:val="00E105EE"/>
    <w:rsid w:val="00E540D2"/>
    <w:rsid w:val="00EA5A7F"/>
    <w:rsid w:val="00ED7463"/>
    <w:rsid w:val="00F3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7C46"/>
  <w15:chartTrackingRefBased/>
  <w15:docId w15:val="{AC527869-39E0-4457-9518-EF3A73D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etcompos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A.N.M. AHSANUL ISLAM IMON</dc:creator>
  <cp:keywords/>
  <dc:description/>
  <cp:lastModifiedBy>A.N.M. AHSANUL ISLAM IMON</cp:lastModifiedBy>
  <cp:revision>37</cp:revision>
  <dcterms:created xsi:type="dcterms:W3CDTF">2020-12-12T15:25:00Z</dcterms:created>
  <dcterms:modified xsi:type="dcterms:W3CDTF">2021-01-06T14:20:00Z</dcterms:modified>
</cp:coreProperties>
</file>